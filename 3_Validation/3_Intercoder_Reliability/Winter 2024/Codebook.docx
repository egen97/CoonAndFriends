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FED0B90" w:rsidP="7AC8A412" w:rsidRDefault="2FED0B90" w14:paraId="7E8285BC" w14:textId="04693FAA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AC8A412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Anchoring &amp; prompt:</w:t>
      </w:r>
      <w:r w:rsidRPr="7AC8A412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</w:t>
      </w:r>
    </w:p>
    <w:p w:rsidR="2FED0B90" w:rsidP="7AC8A412" w:rsidRDefault="2FED0B90" w14:paraId="7E91E4DA" w14:textId="3FED00F4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On February 24</w:t>
      </w:r>
      <w:r w:rsidRPr="7AC8A412">
        <w:rPr>
          <w:rFonts w:ascii="Calibri" w:hAnsi="Calibri" w:eastAsia="Calibri" w:cs="Calibri"/>
          <w:color w:val="000000" w:themeColor="text1"/>
          <w:sz w:val="20"/>
          <w:szCs w:val="20"/>
          <w:vertAlign w:val="superscript"/>
        </w:rPr>
        <w:t>th</w:t>
      </w:r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 xml:space="preserve"> 2022, Russia initiated a large-scale military invasion of Ukraine. A group of researchers seeks to investigate how different Russian </w:t>
      </w: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warbloggers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, who post about the war on their Telegram channels, write about Vladimir Putin, the President of Russia. They gathered all posts that mention Putin. Imagine you are a political scientist with in-depth knowledge about Russia and have been hired to code the content of Telegram posts, utilizing your knowledge.</w:t>
      </w:r>
    </w:p>
    <w:p w:rsidR="2FED0B90" w:rsidP="7AC8A412" w:rsidRDefault="2FED0B90" w14:paraId="28CAA75E" w14:textId="00CE6ADE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 xml:space="preserve">The </w:t>
      </w: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warbloggers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 xml:space="preserve"> frequently refer to the war as a special operation. They hold anti-Western views, exhibit pro-Russian sentiments (though not necessarily unconditional support for the Russian government), and generally endorse the ongoing war.</w:t>
      </w:r>
    </w:p>
    <w:p w:rsidR="2FED0B90" w:rsidP="7AC8A412" w:rsidRDefault="2FED0B90" w14:paraId="6EEDA408" w14:textId="3DDD0F51">
      <w:pPr>
        <w:rPr>
          <w:ins w:author="Solveig Bjørkholt" w:date="2024-02-15T12:50:22.397Z" w:id="830288496"/>
          <w:rFonts w:ascii="Calibri" w:hAnsi="Calibri" w:eastAsia="Calibri" w:cs="Calibri"/>
          <w:color w:val="000000" w:themeColor="text1"/>
          <w:sz w:val="19"/>
          <w:szCs w:val="19"/>
        </w:rPr>
      </w:pP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The Telegram post reads: “X</w:t>
      </w: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”.</w:t>
      </w: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 xml:space="preserve"> </w:t>
      </w: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Your task is to answer the following questions.</w:t>
      </w: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 xml:space="preserve"> Answer based on explicit clues in the post.</w:t>
      </w:r>
    </w:p>
    <w:p w:rsidR="332217D0" w:rsidP="54D537C8" w:rsidRDefault="332217D0" w14:paraId="521EDCC9" w14:textId="3BF2440E">
      <w:pPr>
        <w:pStyle w:val="Normal"/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</w:pPr>
      <w:ins w:author="Solveig Bjørkholt" w:date="2024-02-15T12:50:43.7Z" w:id="253558218">
        <w:r w:rsidRPr="54D537C8" w:rsidR="332217D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Consider adding more on support (</w:t>
        </w:r>
        <w:r w:rsidRPr="54D537C8" w:rsidR="332217D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e.g.</w:t>
        </w:r>
        <w:r w:rsidRPr="54D537C8" w:rsidR="332217D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 xml:space="preserve"> support = praise competence </w:t>
        </w:r>
        <w:r w:rsidRPr="54D537C8" w:rsidR="332217D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etc</w:t>
        </w:r>
        <w:r w:rsidRPr="54D537C8" w:rsidR="332217D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, oppose = criticize).</w:t>
        </w:r>
      </w:ins>
    </w:p>
    <w:p w:rsidR="2FED0B90" w:rsidP="7AC8A412" w:rsidRDefault="2FED0B90" w14:paraId="7658147C" w14:textId="220312CA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7AC8A412">
        <w:rPr>
          <w:rFonts w:ascii="Calibri" w:hAnsi="Calibri" w:eastAsia="Calibri" w:cs="Calibri"/>
          <w:b/>
          <w:bCs/>
          <w:color w:val="000000" w:themeColor="text1"/>
          <w:sz w:val="19"/>
          <w:szCs w:val="19"/>
        </w:rPr>
        <w:t>FOCUS QUESTIONS</w:t>
      </w:r>
    </w:p>
    <w:p w:rsidR="2FED0B90" w:rsidP="7AC8A412" w:rsidRDefault="2FED0B90" w14:paraId="7EC45F51" w14:textId="5D5AB2F1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War_mention</w:t>
      </w: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 xml:space="preserve">: </w:t>
      </w:r>
      <w:del w:author="Solveig Bjørkholt" w:date="2024-02-15T12:41:13.908Z" w:id="625163991">
        <w:r w:rsidRPr="54D537C8" w:rsidDel="2FED0B9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delText>Does the post mention</w:delText>
        </w:r>
      </w:del>
      <w:ins w:author="Solveig Bjørkholt" w:date="2024-02-15T12:41:16.562Z" w:id="1191283818">
        <w:r w:rsidRPr="54D537C8" w:rsidR="589A5CD5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Is the post about</w:t>
        </w:r>
      </w:ins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 xml:space="preserve"> the war against Ukraine? 0 (no), 1 (yes).</w:t>
      </w:r>
    </w:p>
    <w:p w:rsidR="2FED0B90" w:rsidP="7AC8A412" w:rsidRDefault="2FED0B90" w14:paraId="58298F27" w14:textId="0E756966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proofErr w:type="spellStart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Putin_focus</w:t>
      </w:r>
      <w:proofErr w:type="spellEnd"/>
      <w:r w:rsidRPr="7AC8A412">
        <w:rPr>
          <w:rFonts w:ascii="Calibri" w:hAnsi="Calibri" w:eastAsia="Calibri" w:cs="Calibri"/>
          <w:color w:val="000000" w:themeColor="text1"/>
          <w:sz w:val="19"/>
          <w:szCs w:val="19"/>
        </w:rPr>
        <w:t>: All the post mention Putin, but not all posts are about Putin mainly. Is Putin the main focus of this post? 0 (no), 1 (yes), 2 (unclear).</w:t>
      </w:r>
    </w:p>
    <w:p w:rsidR="2FED0B90" w:rsidP="7AC8A412" w:rsidRDefault="2FED0B90" w14:paraId="3C9DF2BC" w14:textId="30AAE7FF">
      <w:pPr>
        <w:rPr>
          <w:ins w:author="Solveig Bjørkholt" w:date="2024-02-15T12:47:44.274Z" w:id="2077977946"/>
          <w:rFonts w:ascii="Calibri" w:hAnsi="Calibri" w:eastAsia="Calibri" w:cs="Calibri"/>
          <w:color w:val="000000" w:themeColor="text1"/>
          <w:sz w:val="19"/>
          <w:szCs w:val="19"/>
        </w:rPr>
      </w:pP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Post_type</w:t>
      </w: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: What kind of post is this? (0) news/</w:t>
      </w:r>
      <w:ins w:author="Solveig Bjørkholt" w:date="2024-02-15T12:46:35.8Z" w:id="798924715">
        <w:r w:rsidRPr="54D537C8" w:rsidR="5685DAD4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quote/</w:t>
        </w:r>
      </w:ins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factual description, (1) opinion</w:t>
      </w:r>
      <w:ins w:author="Solveig Bjørkholt" w:date="2024-02-15T12:46:51.204Z" w:id="960105683">
        <w:r w:rsidRPr="54D537C8" w:rsidR="3A9EFFB5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/commentary</w:t>
        </w:r>
      </w:ins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.</w:t>
      </w:r>
    </w:p>
    <w:p w:rsidR="50A37692" w:rsidP="54D537C8" w:rsidRDefault="50A37692" w14:paraId="50885E2B" w14:textId="2899C992">
      <w:pPr>
        <w:pStyle w:val="Normal"/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</w:pPr>
      <w:ins w:author="Solveig Bjørkholt" w:date="2024-02-15T12:47:56.375Z" w:id="297792893">
        <w:r w:rsidRPr="54D537C8" w:rsidR="50A37692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Alternatively: Is this post only news? Yes/no.</w:t>
        </w:r>
      </w:ins>
    </w:p>
    <w:p w:rsidR="2FED0B90" w:rsidP="7AC8A412" w:rsidRDefault="2FED0B90" w14:paraId="47F450EF" w14:textId="423D2AFE">
      <w:pPr>
        <w:rPr>
          <w:rFonts w:ascii="Calibri" w:hAnsi="Calibri" w:eastAsia="Calibri" w:cs="Calibri"/>
          <w:color w:val="000000" w:themeColor="text1"/>
          <w:sz w:val="19"/>
          <w:szCs w:val="19"/>
        </w:rPr>
      </w:pPr>
      <w:r w:rsidRPr="43184DCF" w:rsidR="438651E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19"/>
          <w:szCs w:val="19"/>
        </w:rPr>
        <w:t xml:space="preserve">MAIN </w:t>
      </w:r>
      <w:r w:rsidRPr="43184DCF" w:rsidR="2FED0B9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19"/>
          <w:szCs w:val="19"/>
        </w:rPr>
        <w:t>QUESTIONS</w:t>
      </w:r>
    </w:p>
    <w:p w:rsidR="2FED0B90" w:rsidP="7AC8A412" w:rsidRDefault="2FED0B90" w14:paraId="7A7B42B5" w14:textId="6D93E0B1">
      <w:pPr>
        <w:rPr>
          <w:ins w:author="Solveig Bjørkholt" w:date="2024-02-15T12:48:58.939Z" w:id="1640478362"/>
          <w:rFonts w:ascii="Calibri" w:hAnsi="Calibri" w:eastAsia="Calibri" w:cs="Calibri"/>
          <w:color w:val="000000" w:themeColor="text1"/>
          <w:sz w:val="19"/>
          <w:szCs w:val="19"/>
        </w:rPr>
      </w:pP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Support_for_Putin</w:t>
      </w: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 xml:space="preserve">: </w:t>
      </w:r>
      <w:r w:rsidRPr="54D537C8" w:rsidR="00F20574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Does</w:t>
      </w: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 xml:space="preserve"> the post </w:t>
      </w:r>
      <w:r w:rsidRPr="54D537C8" w:rsidR="00F20574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appear to be</w:t>
      </w:r>
      <w:r w:rsidRPr="54D537C8" w:rsidR="00F20574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 xml:space="preserve"> </w:t>
      </w:r>
      <w:r w:rsidRPr="54D537C8" w:rsidR="2FED0B90"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  <w:t>supportive or opposed to Putin personally? 1 (opposed), 2 (neither opposed nor supportive), 3 (supportive).</w:t>
      </w:r>
    </w:p>
    <w:p w:rsidR="1B91566A" w:rsidP="54D537C8" w:rsidRDefault="1B91566A" w14:paraId="6FE2966B" w14:textId="54F1A497">
      <w:pPr>
        <w:pStyle w:val="Normal"/>
        <w:rPr>
          <w:ins w:author="Solveig Bjørkholt" w:date="2024-02-15T12:49:39.949Z" w:id="882229411"/>
          <w:rFonts w:ascii="Calibri" w:hAnsi="Calibri" w:eastAsia="Calibri" w:cs="Calibri"/>
          <w:color w:val="000000" w:themeColor="text1" w:themeTint="FF" w:themeShade="FF"/>
          <w:sz w:val="19"/>
          <w:szCs w:val="19"/>
        </w:rPr>
      </w:pPr>
      <w:ins w:author="Solveig Bjørkholt" w:date="2024-02-15T12:48:59.859Z" w:id="1214210543">
        <w:r w:rsidRPr="54D537C8" w:rsidR="1B91566A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Al</w:t>
        </w:r>
      </w:ins>
      <w:ins w:author="Solveig Bjørkholt" w:date="2024-02-15T12:49:10.267Z" w:id="277028930">
        <w:r w:rsidRPr="54D537C8" w:rsidR="1B91566A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 xml:space="preserve">ternatively: </w:t>
        </w:r>
      </w:ins>
    </w:p>
    <w:p w:rsidR="1B91566A" w:rsidP="54D537C8" w:rsidRDefault="1B91566A" w14:paraId="6D7EC7E3" w14:textId="3903296D">
      <w:pPr>
        <w:pStyle w:val="Normal"/>
        <w:rPr>
          <w:ins w:author="Solveig Bjørkholt" w:date="2024-02-15T12:49:10.906Z" w:id="1274046300"/>
          <w:rFonts w:ascii="Calibri" w:hAnsi="Calibri" w:eastAsia="Calibri" w:cs="Calibri"/>
          <w:color w:val="000000" w:themeColor="text1" w:themeTint="FF" w:themeShade="FF"/>
          <w:sz w:val="19"/>
          <w:szCs w:val="19"/>
        </w:rPr>
      </w:pPr>
      <w:ins w:author="Solveig Bjørkholt" w:date="2024-02-15T12:49:10.267Z" w:id="397581414">
        <w:r w:rsidRPr="54D537C8" w:rsidR="1B91566A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 xml:space="preserve"> - Does this post explicitly support Putin? </w:t>
        </w:r>
      </w:ins>
    </w:p>
    <w:p w:rsidR="1B91566A" w:rsidP="54D537C8" w:rsidRDefault="1B91566A" w14:paraId="6BA1D5FD" w14:textId="22ECB8BE">
      <w:pPr>
        <w:pStyle w:val="Normal"/>
        <w:rPr>
          <w:ins w:author="Solveig Bjørkholt" w:date="2024-02-15T12:49:17.674Z" w:id="1238808602"/>
          <w:rFonts w:ascii="Calibri" w:hAnsi="Calibri" w:eastAsia="Calibri" w:cs="Calibri"/>
          <w:color w:val="000000" w:themeColor="text1" w:themeTint="FF" w:themeShade="FF"/>
          <w:sz w:val="19"/>
          <w:szCs w:val="19"/>
        </w:rPr>
      </w:pPr>
      <w:ins w:author="Solveig Bjørkholt" w:date="2024-02-15T12:49:16.589Z" w:id="490322580">
        <w:r w:rsidRPr="54D537C8" w:rsidR="1B91566A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 xml:space="preserve"> - Does </w:t>
        </w:r>
      </w:ins>
      <w:ins w:author="Solveig Bjørkholt" w:date="2024-02-15T12:52:09.21Z" w:id="1309823513">
        <w:r w:rsidRPr="54D537C8" w:rsidR="0A690EA5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 xml:space="preserve">the post criticize (oppose) </w:t>
        </w:r>
      </w:ins>
      <w:ins w:author="Solveig Bjørkholt" w:date="2024-02-15T12:49:16.589Z" w:id="297476812">
        <w:r w:rsidRPr="54D537C8" w:rsidR="1B91566A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>Putin?</w:t>
        </w:r>
      </w:ins>
    </w:p>
    <w:p w:rsidR="1B91566A" w:rsidP="54D537C8" w:rsidRDefault="1B91566A" w14:paraId="4C54D46A" w14:textId="4B35E83A">
      <w:pPr>
        <w:pStyle w:val="Normal"/>
        <w:rPr>
          <w:rFonts w:ascii="Calibri" w:hAnsi="Calibri" w:eastAsia="Calibri" w:cs="Calibri"/>
          <w:color w:val="000000" w:themeColor="text1" w:themeTint="FF" w:themeShade="FF"/>
          <w:sz w:val="19"/>
          <w:szCs w:val="19"/>
        </w:rPr>
      </w:pPr>
      <w:ins w:author="Solveig Bjørkholt" w:date="2024-02-15T12:49:24.845Z" w:id="528943567">
        <w:r w:rsidRPr="54D537C8" w:rsidR="1B91566A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t xml:space="preserve"> - Does it paint Putin in a good light?</w:t>
        </w:r>
      </w:ins>
    </w:p>
    <w:p w:rsidR="2FED0B90" w:rsidP="7AC8A412" w:rsidRDefault="2FED0B90" w14:paraId="1E9CC432" w14:textId="670FED25">
      <w:pPr>
        <w:rPr>
          <w:del w:author="Solveig Bjørkholt" w:date="2024-02-15T12:50:00.034Z" w:id="632304673"/>
          <w:rFonts w:ascii="Calibri" w:hAnsi="Calibri" w:eastAsia="Calibri" w:cs="Calibri"/>
          <w:color w:val="000000" w:themeColor="text1"/>
          <w:sz w:val="19"/>
          <w:szCs w:val="19"/>
        </w:rPr>
      </w:pPr>
      <w:del w:author="Solveig Bjørkholt" w:date="2024-02-15T12:50:00.035Z" w:id="1828840922">
        <w:r w:rsidRPr="54D537C8" w:rsidDel="2FED0B9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delText>Criticism_of_Putin</w:delText>
        </w:r>
        <w:r w:rsidRPr="54D537C8" w:rsidDel="2FED0B9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delText xml:space="preserve"> Does the post explicitly criticize Putin personally? 0 (no), 1 (yes). </w:delText>
        </w:r>
      </w:del>
    </w:p>
    <w:p w:rsidR="2FED0B90" w:rsidP="7AC8A412" w:rsidRDefault="2FED0B90" w14:paraId="41DB7837" w14:textId="7A2BF28F">
      <w:pPr>
        <w:rPr>
          <w:del w:author="Solveig Bjørkholt" w:date="2024-02-15T12:48:37.253Z" w:id="905134435"/>
          <w:rFonts w:ascii="Calibri" w:hAnsi="Calibri" w:eastAsia="Calibri" w:cs="Calibri"/>
          <w:color w:val="000000" w:themeColor="text1"/>
          <w:sz w:val="19"/>
          <w:szCs w:val="19"/>
        </w:rPr>
      </w:pPr>
      <w:del w:author="Solveig Bjørkholt" w:date="2024-02-15T12:48:37.254Z" w:id="431476715">
        <w:r w:rsidRPr="54D537C8" w:rsidDel="2FED0B9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delText>Competence_of_Putin</w:delText>
        </w:r>
        <w:r w:rsidRPr="54D537C8" w:rsidDel="2FED0B9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delText>: Does the post portray Putin as a competent or incompetent leader? 1 (incompetent), 2 (neither competent nor incompetent), 3 (competent).</w:delText>
        </w:r>
      </w:del>
    </w:p>
    <w:p w:rsidR="2FED0B90" w:rsidP="7AC8A412" w:rsidRDefault="2FED0B90" w14:paraId="0CE15721" w14:textId="16913CDF">
      <w:pPr>
        <w:rPr>
          <w:del w:author="Solveig Bjørkholt" w:date="2024-02-15T12:38:35.556Z" w:id="344313533"/>
          <w:rFonts w:ascii="Calibri" w:hAnsi="Calibri" w:eastAsia="Calibri" w:cs="Calibri"/>
          <w:color w:val="000000" w:themeColor="text1"/>
          <w:sz w:val="19"/>
          <w:szCs w:val="19"/>
        </w:rPr>
      </w:pPr>
      <w:del w:author="Solveig Bjørkholt" w:date="2024-02-15T12:38:35.557Z" w:id="1367204529">
        <w:r w:rsidRPr="54D537C8" w:rsidDel="2FED0B90">
          <w:rPr>
            <w:rFonts w:ascii="Calibri" w:hAnsi="Calibri" w:eastAsia="Calibri" w:cs="Calibri"/>
            <w:b w:val="1"/>
            <w:bCs w:val="1"/>
            <w:color w:val="000000" w:themeColor="text1" w:themeTint="FF" w:themeShade="FF"/>
            <w:sz w:val="19"/>
            <w:szCs w:val="19"/>
          </w:rPr>
          <w:delText>WAR QUESTIONS</w:delText>
        </w:r>
      </w:del>
    </w:p>
    <w:p w:rsidR="2FED0B90" w:rsidP="7AC8A412" w:rsidRDefault="2FED0B90" w14:paraId="0BC616F4" w14:textId="5759242C">
      <w:pPr>
        <w:rPr>
          <w:del w:author="Solveig Bjørkholt" w:date="2024-02-15T12:38:35.556Z" w:id="1476472170"/>
          <w:rFonts w:ascii="Calibri" w:hAnsi="Calibri" w:eastAsia="Calibri" w:cs="Calibri"/>
          <w:color w:val="000000" w:themeColor="text1"/>
          <w:sz w:val="19"/>
          <w:szCs w:val="19"/>
        </w:rPr>
      </w:pPr>
      <w:del w:author="Solveig Bjørkholt" w:date="2024-02-15T12:38:35.556Z" w:id="1741569165">
        <w:r w:rsidRPr="54D537C8" w:rsidDel="2FED0B9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delText>State_of_war_for_Russia</w:delText>
        </w:r>
        <w:r w:rsidRPr="54D537C8" w:rsidDel="2FED0B9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delText>: How does the post describe the current state of the war for Russia? 1 (bad), 2 (neutral), 3 (good), 0 (no explicit description of the war).</w:delText>
        </w:r>
      </w:del>
    </w:p>
    <w:p w:rsidR="2FED0B90" w:rsidP="7AC8A412" w:rsidRDefault="2FED0B90" w14:paraId="69184D4F" w14:textId="08F21CBA">
      <w:pPr>
        <w:rPr>
          <w:del w:author="Solveig Bjørkholt" w:date="2024-02-15T12:38:35.554Z" w:id="290089578"/>
          <w:rFonts w:ascii="Calibri" w:hAnsi="Calibri" w:eastAsia="Calibri" w:cs="Calibri"/>
          <w:color w:val="000000" w:themeColor="text1"/>
          <w:sz w:val="19"/>
          <w:szCs w:val="19"/>
        </w:rPr>
      </w:pPr>
      <w:del w:author="Solveig Bjørkholt" w:date="2024-02-15T12:38:35.556Z" w:id="389059704">
        <w:r w:rsidRPr="54D537C8" w:rsidDel="2FED0B9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delText>Course_of_action_for_Russia</w:delText>
        </w:r>
        <w:r w:rsidRPr="54D537C8" w:rsidDel="2FED0B90">
          <w:rPr>
            <w:rFonts w:ascii="Calibri" w:hAnsi="Calibri" w:eastAsia="Calibri" w:cs="Calibri"/>
            <w:color w:val="000000" w:themeColor="text1" w:themeTint="FF" w:themeShade="FF"/>
            <w:sz w:val="19"/>
            <w:szCs w:val="19"/>
          </w:rPr>
          <w:delText>: How does the post suggest Russia should continue the war? 1 (escalate the war), 2 (de-escalate the war), 0 (no statement).</w:delText>
        </w:r>
      </w:del>
    </w:p>
    <w:p w:rsidR="7AC8A412" w:rsidP="7AC8A412" w:rsidRDefault="7AC8A412" w14:paraId="4B2EDED6" w14:textId="17E9136C">
      <w:pPr>
        <w:pStyle w:val="ListParagraph"/>
        <w:ind w:left="0"/>
        <w:rPr>
          <w:rFonts w:ascii="Calibri" w:hAnsi="Calibri" w:eastAsia="Calibri" w:cs="Calibri"/>
          <w:b/>
          <w:bCs/>
          <w:color w:val="374151"/>
          <w:sz w:val="21"/>
          <w:szCs w:val="21"/>
        </w:rPr>
      </w:pPr>
    </w:p>
    <w:sectPr w:rsidR="7AC8A41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3A8"/>
    <w:multiLevelType w:val="hybridMultilevel"/>
    <w:tmpl w:val="454033BC"/>
    <w:lvl w:ilvl="0" w:tplc="2580FAA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77225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7884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3274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B8C4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F802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5C5F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52B8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D499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0066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742F1"/>
    <w:rsid w:val="0001148D"/>
    <w:rsid w:val="0001251A"/>
    <w:rsid w:val="0002185F"/>
    <w:rsid w:val="00026999"/>
    <w:rsid w:val="00035D11"/>
    <w:rsid w:val="0005101B"/>
    <w:rsid w:val="000573B9"/>
    <w:rsid w:val="0006541E"/>
    <w:rsid w:val="00076407"/>
    <w:rsid w:val="0009248A"/>
    <w:rsid w:val="000B6461"/>
    <w:rsid w:val="000B7DA6"/>
    <w:rsid w:val="000DF33F"/>
    <w:rsid w:val="001019F2"/>
    <w:rsid w:val="0010270E"/>
    <w:rsid w:val="0014573D"/>
    <w:rsid w:val="00154A98"/>
    <w:rsid w:val="001A109C"/>
    <w:rsid w:val="001B5D42"/>
    <w:rsid w:val="001C347E"/>
    <w:rsid w:val="001D4015"/>
    <w:rsid w:val="001D40CF"/>
    <w:rsid w:val="001F738C"/>
    <w:rsid w:val="00227340"/>
    <w:rsid w:val="0023176B"/>
    <w:rsid w:val="00237366"/>
    <w:rsid w:val="00270F83"/>
    <w:rsid w:val="00275F63"/>
    <w:rsid w:val="002C39F9"/>
    <w:rsid w:val="003057B8"/>
    <w:rsid w:val="00325D87"/>
    <w:rsid w:val="003338C3"/>
    <w:rsid w:val="00336ABA"/>
    <w:rsid w:val="00375E34"/>
    <w:rsid w:val="003A38EE"/>
    <w:rsid w:val="003B20FF"/>
    <w:rsid w:val="003B4FA7"/>
    <w:rsid w:val="003C5BF2"/>
    <w:rsid w:val="003D2E75"/>
    <w:rsid w:val="003D3E92"/>
    <w:rsid w:val="003D78C1"/>
    <w:rsid w:val="003E2365"/>
    <w:rsid w:val="003F42CD"/>
    <w:rsid w:val="003F4A0C"/>
    <w:rsid w:val="004003DA"/>
    <w:rsid w:val="00416966"/>
    <w:rsid w:val="00437B4A"/>
    <w:rsid w:val="0046630F"/>
    <w:rsid w:val="00482592"/>
    <w:rsid w:val="00496F39"/>
    <w:rsid w:val="004A2EB1"/>
    <w:rsid w:val="004A50B2"/>
    <w:rsid w:val="004B2ADD"/>
    <w:rsid w:val="004D4A80"/>
    <w:rsid w:val="004E201B"/>
    <w:rsid w:val="0050032C"/>
    <w:rsid w:val="00501CAC"/>
    <w:rsid w:val="005076EB"/>
    <w:rsid w:val="005152CF"/>
    <w:rsid w:val="005165F7"/>
    <w:rsid w:val="00522240"/>
    <w:rsid w:val="00571E6B"/>
    <w:rsid w:val="005F0BDA"/>
    <w:rsid w:val="00631711"/>
    <w:rsid w:val="006412BE"/>
    <w:rsid w:val="0065355D"/>
    <w:rsid w:val="0065528D"/>
    <w:rsid w:val="00656575"/>
    <w:rsid w:val="00664863"/>
    <w:rsid w:val="00684FEA"/>
    <w:rsid w:val="00687AB2"/>
    <w:rsid w:val="00687D74"/>
    <w:rsid w:val="0069191A"/>
    <w:rsid w:val="006A1422"/>
    <w:rsid w:val="006A3F8C"/>
    <w:rsid w:val="006A7B6B"/>
    <w:rsid w:val="006B29D2"/>
    <w:rsid w:val="006B47D5"/>
    <w:rsid w:val="0070026D"/>
    <w:rsid w:val="00720767"/>
    <w:rsid w:val="00722F50"/>
    <w:rsid w:val="00733093"/>
    <w:rsid w:val="0075419F"/>
    <w:rsid w:val="00771AF0"/>
    <w:rsid w:val="00773360"/>
    <w:rsid w:val="00797574"/>
    <w:rsid w:val="007A286D"/>
    <w:rsid w:val="007A371F"/>
    <w:rsid w:val="007A598B"/>
    <w:rsid w:val="007A5ABF"/>
    <w:rsid w:val="007A6F3D"/>
    <w:rsid w:val="007A723E"/>
    <w:rsid w:val="007C4C52"/>
    <w:rsid w:val="007D0FF6"/>
    <w:rsid w:val="007D6271"/>
    <w:rsid w:val="007E5A68"/>
    <w:rsid w:val="008015CC"/>
    <w:rsid w:val="00811FE7"/>
    <w:rsid w:val="0082390A"/>
    <w:rsid w:val="00824921"/>
    <w:rsid w:val="00841BFC"/>
    <w:rsid w:val="00877E93"/>
    <w:rsid w:val="008A31A7"/>
    <w:rsid w:val="008D1A08"/>
    <w:rsid w:val="008E75C3"/>
    <w:rsid w:val="009029B4"/>
    <w:rsid w:val="00907BCA"/>
    <w:rsid w:val="00910A1A"/>
    <w:rsid w:val="009220CD"/>
    <w:rsid w:val="00926BD9"/>
    <w:rsid w:val="00934FC6"/>
    <w:rsid w:val="00942298"/>
    <w:rsid w:val="00947652"/>
    <w:rsid w:val="0097190F"/>
    <w:rsid w:val="00974A58"/>
    <w:rsid w:val="0098288E"/>
    <w:rsid w:val="00994078"/>
    <w:rsid w:val="009A3232"/>
    <w:rsid w:val="009A3E07"/>
    <w:rsid w:val="009B2A8E"/>
    <w:rsid w:val="009B4926"/>
    <w:rsid w:val="009B5448"/>
    <w:rsid w:val="009C5943"/>
    <w:rsid w:val="009D4509"/>
    <w:rsid w:val="00A03DA2"/>
    <w:rsid w:val="00A071B0"/>
    <w:rsid w:val="00A21DFE"/>
    <w:rsid w:val="00A23B72"/>
    <w:rsid w:val="00A4796A"/>
    <w:rsid w:val="00A71DC4"/>
    <w:rsid w:val="00A93998"/>
    <w:rsid w:val="00AA4D5E"/>
    <w:rsid w:val="00AB75B1"/>
    <w:rsid w:val="00AD2969"/>
    <w:rsid w:val="00B060F0"/>
    <w:rsid w:val="00B12EE9"/>
    <w:rsid w:val="00B1546C"/>
    <w:rsid w:val="00B20D5F"/>
    <w:rsid w:val="00B2644C"/>
    <w:rsid w:val="00B31873"/>
    <w:rsid w:val="00B3357A"/>
    <w:rsid w:val="00B37E35"/>
    <w:rsid w:val="00B403DE"/>
    <w:rsid w:val="00B54789"/>
    <w:rsid w:val="00B616C1"/>
    <w:rsid w:val="00B719E1"/>
    <w:rsid w:val="00B726B6"/>
    <w:rsid w:val="00B738E0"/>
    <w:rsid w:val="00B747DC"/>
    <w:rsid w:val="00B97455"/>
    <w:rsid w:val="00BC320B"/>
    <w:rsid w:val="00BD2965"/>
    <w:rsid w:val="00BD2EEA"/>
    <w:rsid w:val="00BD5563"/>
    <w:rsid w:val="00BE1069"/>
    <w:rsid w:val="00C32729"/>
    <w:rsid w:val="00C81C1A"/>
    <w:rsid w:val="00C8655D"/>
    <w:rsid w:val="00CA4AAF"/>
    <w:rsid w:val="00CC6D35"/>
    <w:rsid w:val="00CD0F5C"/>
    <w:rsid w:val="00CD36B1"/>
    <w:rsid w:val="00CE07B2"/>
    <w:rsid w:val="00CE7F68"/>
    <w:rsid w:val="00CF1A86"/>
    <w:rsid w:val="00CF340F"/>
    <w:rsid w:val="00CF51EA"/>
    <w:rsid w:val="00D15052"/>
    <w:rsid w:val="00D15D63"/>
    <w:rsid w:val="00D22FBF"/>
    <w:rsid w:val="00D40AC7"/>
    <w:rsid w:val="00D45475"/>
    <w:rsid w:val="00D524C3"/>
    <w:rsid w:val="00D5713C"/>
    <w:rsid w:val="00D7739F"/>
    <w:rsid w:val="00DB1267"/>
    <w:rsid w:val="00DC4F00"/>
    <w:rsid w:val="00DD04F2"/>
    <w:rsid w:val="00DD7D72"/>
    <w:rsid w:val="00DE1947"/>
    <w:rsid w:val="00DE4302"/>
    <w:rsid w:val="00DE624D"/>
    <w:rsid w:val="00E000F2"/>
    <w:rsid w:val="00E0121E"/>
    <w:rsid w:val="00E13DDA"/>
    <w:rsid w:val="00E21E92"/>
    <w:rsid w:val="00E632BF"/>
    <w:rsid w:val="00E71B21"/>
    <w:rsid w:val="00E8269C"/>
    <w:rsid w:val="00E961C1"/>
    <w:rsid w:val="00EA1567"/>
    <w:rsid w:val="00EA29A1"/>
    <w:rsid w:val="00EA763A"/>
    <w:rsid w:val="00ED4B7D"/>
    <w:rsid w:val="00EF12C5"/>
    <w:rsid w:val="00EF65C7"/>
    <w:rsid w:val="00F20574"/>
    <w:rsid w:val="00F24A93"/>
    <w:rsid w:val="00F343FD"/>
    <w:rsid w:val="00F52C46"/>
    <w:rsid w:val="00F666A0"/>
    <w:rsid w:val="00F7388E"/>
    <w:rsid w:val="00F7425A"/>
    <w:rsid w:val="00F82E3D"/>
    <w:rsid w:val="00F85699"/>
    <w:rsid w:val="00FB48A7"/>
    <w:rsid w:val="00FC54A7"/>
    <w:rsid w:val="00FD12EF"/>
    <w:rsid w:val="00FD371E"/>
    <w:rsid w:val="00FD7092"/>
    <w:rsid w:val="00FD7F8D"/>
    <w:rsid w:val="01A052A1"/>
    <w:rsid w:val="01E3DDD6"/>
    <w:rsid w:val="024ABDEF"/>
    <w:rsid w:val="02880BC1"/>
    <w:rsid w:val="03FDFED0"/>
    <w:rsid w:val="044CD695"/>
    <w:rsid w:val="048C3DDE"/>
    <w:rsid w:val="04AAFE8C"/>
    <w:rsid w:val="0730A88E"/>
    <w:rsid w:val="074A3075"/>
    <w:rsid w:val="0773B494"/>
    <w:rsid w:val="079F271E"/>
    <w:rsid w:val="07CA5583"/>
    <w:rsid w:val="09083369"/>
    <w:rsid w:val="0910DC4C"/>
    <w:rsid w:val="09304290"/>
    <w:rsid w:val="09EEF92D"/>
    <w:rsid w:val="0A690EA5"/>
    <w:rsid w:val="0AC8E0E1"/>
    <w:rsid w:val="0ADC4958"/>
    <w:rsid w:val="0B6F6D0C"/>
    <w:rsid w:val="0BBE68D6"/>
    <w:rsid w:val="0C26259B"/>
    <w:rsid w:val="0C2DCDC1"/>
    <w:rsid w:val="0EA5D211"/>
    <w:rsid w:val="0EB49328"/>
    <w:rsid w:val="109CEA10"/>
    <w:rsid w:val="10E6FA26"/>
    <w:rsid w:val="1142372A"/>
    <w:rsid w:val="11840985"/>
    <w:rsid w:val="12C69286"/>
    <w:rsid w:val="13CE00E5"/>
    <w:rsid w:val="1455B0FF"/>
    <w:rsid w:val="146DCF09"/>
    <w:rsid w:val="15D09E4E"/>
    <w:rsid w:val="16272B3D"/>
    <w:rsid w:val="1709255F"/>
    <w:rsid w:val="17899C1E"/>
    <w:rsid w:val="17E87BB5"/>
    <w:rsid w:val="1A06B335"/>
    <w:rsid w:val="1A40F4DB"/>
    <w:rsid w:val="1AB6DFF3"/>
    <w:rsid w:val="1AF9AABA"/>
    <w:rsid w:val="1B91566A"/>
    <w:rsid w:val="1C57D93F"/>
    <w:rsid w:val="1CAF4981"/>
    <w:rsid w:val="1CFACEDA"/>
    <w:rsid w:val="1D656CC8"/>
    <w:rsid w:val="1D8E0C6E"/>
    <w:rsid w:val="1DDF39A9"/>
    <w:rsid w:val="1E0A741D"/>
    <w:rsid w:val="1E26729C"/>
    <w:rsid w:val="1EBFCBE6"/>
    <w:rsid w:val="1F2AE659"/>
    <w:rsid w:val="1FBED563"/>
    <w:rsid w:val="1FC8C129"/>
    <w:rsid w:val="206BEDFC"/>
    <w:rsid w:val="21D84FFE"/>
    <w:rsid w:val="226BBEF9"/>
    <w:rsid w:val="22BEFB67"/>
    <w:rsid w:val="2369AAD9"/>
    <w:rsid w:val="23C150AF"/>
    <w:rsid w:val="23FD8629"/>
    <w:rsid w:val="245F6852"/>
    <w:rsid w:val="248C6AE5"/>
    <w:rsid w:val="24C9A886"/>
    <w:rsid w:val="24D9BB97"/>
    <w:rsid w:val="258338B4"/>
    <w:rsid w:val="2694C5FC"/>
    <w:rsid w:val="26A4A959"/>
    <w:rsid w:val="27895203"/>
    <w:rsid w:val="279EEC9C"/>
    <w:rsid w:val="27DE53E5"/>
    <w:rsid w:val="28D3DD40"/>
    <w:rsid w:val="28ECB289"/>
    <w:rsid w:val="29F46D0D"/>
    <w:rsid w:val="2B012363"/>
    <w:rsid w:val="2B91BD97"/>
    <w:rsid w:val="2B9841D5"/>
    <w:rsid w:val="2BB2D1F9"/>
    <w:rsid w:val="2BCCE007"/>
    <w:rsid w:val="2CD767CC"/>
    <w:rsid w:val="2D8FEC2B"/>
    <w:rsid w:val="2D9683B6"/>
    <w:rsid w:val="2E8128AE"/>
    <w:rsid w:val="2F056FAF"/>
    <w:rsid w:val="2F745BC0"/>
    <w:rsid w:val="2FB37F9E"/>
    <w:rsid w:val="2FED0B90"/>
    <w:rsid w:val="303525B6"/>
    <w:rsid w:val="30E6653E"/>
    <w:rsid w:val="30EA933E"/>
    <w:rsid w:val="313723C1"/>
    <w:rsid w:val="314E8FB4"/>
    <w:rsid w:val="32344A01"/>
    <w:rsid w:val="32FB6795"/>
    <w:rsid w:val="332217D0"/>
    <w:rsid w:val="339B4D2A"/>
    <w:rsid w:val="34BB41DE"/>
    <w:rsid w:val="34D240A4"/>
    <w:rsid w:val="3574049B"/>
    <w:rsid w:val="35DF611E"/>
    <w:rsid w:val="35FBB7ED"/>
    <w:rsid w:val="363925FD"/>
    <w:rsid w:val="366C21CA"/>
    <w:rsid w:val="36AC11EF"/>
    <w:rsid w:val="36E3C7A4"/>
    <w:rsid w:val="376AEEE2"/>
    <w:rsid w:val="37851E50"/>
    <w:rsid w:val="37A66F43"/>
    <w:rsid w:val="3830C4D7"/>
    <w:rsid w:val="38405C2D"/>
    <w:rsid w:val="38E0B27B"/>
    <w:rsid w:val="3A5B3B66"/>
    <w:rsid w:val="3A9EFFB5"/>
    <w:rsid w:val="3AE35D4F"/>
    <w:rsid w:val="3BD26072"/>
    <w:rsid w:val="3C3278F2"/>
    <w:rsid w:val="3C4386DD"/>
    <w:rsid w:val="3D3F9FBA"/>
    <w:rsid w:val="3D9D5964"/>
    <w:rsid w:val="3DA2A526"/>
    <w:rsid w:val="3DDDC764"/>
    <w:rsid w:val="3E1BCDE7"/>
    <w:rsid w:val="3E6745C0"/>
    <w:rsid w:val="3E7EE466"/>
    <w:rsid w:val="3E8EF148"/>
    <w:rsid w:val="3EA43131"/>
    <w:rsid w:val="3EE1CE5B"/>
    <w:rsid w:val="3F5F51D0"/>
    <w:rsid w:val="3FA9EF46"/>
    <w:rsid w:val="4049140A"/>
    <w:rsid w:val="410D2C9E"/>
    <w:rsid w:val="41DC3BA4"/>
    <w:rsid w:val="42DFAB80"/>
    <w:rsid w:val="42FE8BF8"/>
    <w:rsid w:val="43184DCF"/>
    <w:rsid w:val="438651EE"/>
    <w:rsid w:val="441007E2"/>
    <w:rsid w:val="44A938F9"/>
    <w:rsid w:val="44D4E6FD"/>
    <w:rsid w:val="45402B49"/>
    <w:rsid w:val="455933ED"/>
    <w:rsid w:val="463E15A8"/>
    <w:rsid w:val="469D0DF0"/>
    <w:rsid w:val="46D01C2A"/>
    <w:rsid w:val="47205607"/>
    <w:rsid w:val="4737ACB4"/>
    <w:rsid w:val="4755A216"/>
    <w:rsid w:val="484AD7A3"/>
    <w:rsid w:val="484FE6C5"/>
    <w:rsid w:val="490FCBD1"/>
    <w:rsid w:val="498819C7"/>
    <w:rsid w:val="4A5DB070"/>
    <w:rsid w:val="4A8B9831"/>
    <w:rsid w:val="4AC7F698"/>
    <w:rsid w:val="4B9514FD"/>
    <w:rsid w:val="4BEAF681"/>
    <w:rsid w:val="4BF6A14D"/>
    <w:rsid w:val="4C8DE928"/>
    <w:rsid w:val="4CE810B0"/>
    <w:rsid w:val="4DF4AD80"/>
    <w:rsid w:val="4E9B93F5"/>
    <w:rsid w:val="4EB8EA37"/>
    <w:rsid w:val="4F0697FA"/>
    <w:rsid w:val="5028B815"/>
    <w:rsid w:val="50A37692"/>
    <w:rsid w:val="50E6305A"/>
    <w:rsid w:val="5112B2F1"/>
    <w:rsid w:val="515B7ECA"/>
    <w:rsid w:val="52F3F52C"/>
    <w:rsid w:val="534073FF"/>
    <w:rsid w:val="535D366D"/>
    <w:rsid w:val="544047C5"/>
    <w:rsid w:val="54D537C8"/>
    <w:rsid w:val="54FEBB09"/>
    <w:rsid w:val="550E67A7"/>
    <w:rsid w:val="5685DAD4"/>
    <w:rsid w:val="568D40CC"/>
    <w:rsid w:val="56ED6331"/>
    <w:rsid w:val="5773F710"/>
    <w:rsid w:val="577E2233"/>
    <w:rsid w:val="57D2F408"/>
    <w:rsid w:val="582456AB"/>
    <w:rsid w:val="58333FB7"/>
    <w:rsid w:val="589A5CD5"/>
    <w:rsid w:val="58AFB716"/>
    <w:rsid w:val="5952B2C7"/>
    <w:rsid w:val="595DCEAA"/>
    <w:rsid w:val="5979D0A0"/>
    <w:rsid w:val="598C064D"/>
    <w:rsid w:val="59A9F407"/>
    <w:rsid w:val="5A303495"/>
    <w:rsid w:val="5AAE4914"/>
    <w:rsid w:val="5ABCD2A9"/>
    <w:rsid w:val="5AF7CAAD"/>
    <w:rsid w:val="5B2E6273"/>
    <w:rsid w:val="5B716A27"/>
    <w:rsid w:val="5BA4CD44"/>
    <w:rsid w:val="5C8742F1"/>
    <w:rsid w:val="5D613331"/>
    <w:rsid w:val="5DB13EF5"/>
    <w:rsid w:val="5E4E9A9D"/>
    <w:rsid w:val="5E757BF8"/>
    <w:rsid w:val="5ED0BCF5"/>
    <w:rsid w:val="5F209DD4"/>
    <w:rsid w:val="5FAFE6A9"/>
    <w:rsid w:val="5FB0BFDE"/>
    <w:rsid w:val="5FDC42E3"/>
    <w:rsid w:val="6045CE66"/>
    <w:rsid w:val="60AA57A3"/>
    <w:rsid w:val="61424732"/>
    <w:rsid w:val="61C879B1"/>
    <w:rsid w:val="61E1074F"/>
    <w:rsid w:val="627E6821"/>
    <w:rsid w:val="629C043C"/>
    <w:rsid w:val="62D64FA5"/>
    <w:rsid w:val="62EB4185"/>
    <w:rsid w:val="632BF827"/>
    <w:rsid w:val="6389F83D"/>
    <w:rsid w:val="682A4928"/>
    <w:rsid w:val="688A66E2"/>
    <w:rsid w:val="69566852"/>
    <w:rsid w:val="69A55BDD"/>
    <w:rsid w:val="6A05B08D"/>
    <w:rsid w:val="6A14A435"/>
    <w:rsid w:val="6A270E33"/>
    <w:rsid w:val="6A9C78CF"/>
    <w:rsid w:val="6AA0E288"/>
    <w:rsid w:val="6B2ACA57"/>
    <w:rsid w:val="6B2D9DDA"/>
    <w:rsid w:val="6B6FBD57"/>
    <w:rsid w:val="6C57794A"/>
    <w:rsid w:val="6D38BE0B"/>
    <w:rsid w:val="6D783099"/>
    <w:rsid w:val="6D8DA48D"/>
    <w:rsid w:val="6DB469AD"/>
    <w:rsid w:val="6DE0A9DD"/>
    <w:rsid w:val="6E4CDA84"/>
    <w:rsid w:val="6F91A97D"/>
    <w:rsid w:val="6FF3D6B6"/>
    <w:rsid w:val="7078D6F0"/>
    <w:rsid w:val="717F3090"/>
    <w:rsid w:val="71EE5D53"/>
    <w:rsid w:val="722312A1"/>
    <w:rsid w:val="72322018"/>
    <w:rsid w:val="7259AA20"/>
    <w:rsid w:val="72ACBEB6"/>
    <w:rsid w:val="73CDF079"/>
    <w:rsid w:val="73FE6426"/>
    <w:rsid w:val="74384661"/>
    <w:rsid w:val="7590B36A"/>
    <w:rsid w:val="763AECE2"/>
    <w:rsid w:val="76460B33"/>
    <w:rsid w:val="7653CE17"/>
    <w:rsid w:val="770515EF"/>
    <w:rsid w:val="7743E57D"/>
    <w:rsid w:val="77F4782C"/>
    <w:rsid w:val="7850E571"/>
    <w:rsid w:val="79534CD7"/>
    <w:rsid w:val="7A69B433"/>
    <w:rsid w:val="7AB85E15"/>
    <w:rsid w:val="7AC60D17"/>
    <w:rsid w:val="7AC8A412"/>
    <w:rsid w:val="7AFEA436"/>
    <w:rsid w:val="7B6DB5DE"/>
    <w:rsid w:val="7BC08DA5"/>
    <w:rsid w:val="7D104DD8"/>
    <w:rsid w:val="7E4E4463"/>
    <w:rsid w:val="7E716648"/>
    <w:rsid w:val="7EE6BDAB"/>
    <w:rsid w:val="7F062A9F"/>
    <w:rsid w:val="7F16F9E5"/>
    <w:rsid w:val="7F4729AA"/>
    <w:rsid w:val="7F4C5517"/>
    <w:rsid w:val="7FAA78A7"/>
    <w:rsid w:val="7FDC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495AA"/>
  <w15:chartTrackingRefBased/>
  <w15:docId w15:val="{57E03AF5-03D4-4843-AEF3-9B9813D7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7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745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97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45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9745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19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Solveig Bjørkholt</dc:creator>
  <keywords/>
  <dc:description/>
  <lastModifiedBy>Solveig Bjørkholt</lastModifiedBy>
  <revision>119</revision>
  <dcterms:created xsi:type="dcterms:W3CDTF">2023-05-19T18:17:00.0000000Z</dcterms:created>
  <dcterms:modified xsi:type="dcterms:W3CDTF">2024-02-15T12:52:42.1834789Z</dcterms:modified>
</coreProperties>
</file>